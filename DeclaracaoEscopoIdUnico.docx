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3D" w:rsidRDefault="00013A3D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72"/>
          <w:szCs w:val="96"/>
        </w:rPr>
      </w:pPr>
      <w:r>
        <w:rPr>
          <w:b w:val="0"/>
          <w:sz w:val="72"/>
          <w:szCs w:val="96"/>
        </w:rPr>
        <w:t xml:space="preserve">Escopo do </w:t>
      </w:r>
      <w:r w:rsidR="000E5CD2">
        <w:rPr>
          <w:b w:val="0"/>
          <w:sz w:val="72"/>
          <w:szCs w:val="96"/>
        </w:rPr>
        <w:t>Projeto</w:t>
      </w:r>
    </w:p>
    <w:p w:rsidR="00013A3D" w:rsidRDefault="00013A3D">
      <w:pPr>
        <w:pStyle w:val="titulo"/>
        <w:spacing w:before="120"/>
      </w:pPr>
    </w:p>
    <w:tbl>
      <w:tblPr>
        <w:tblW w:w="9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181"/>
        <w:gridCol w:w="992"/>
        <w:gridCol w:w="4533"/>
      </w:tblGrid>
      <w:tr w:rsidR="00013A3D">
        <w:trPr>
          <w:trHeight w:val="846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</w:tcPr>
          <w:p w:rsidR="00013A3D" w:rsidRDefault="00013A3D">
            <w:pPr>
              <w:pStyle w:val="titulo"/>
              <w:spacing w:before="120"/>
            </w:pPr>
            <w:r>
              <w:rPr>
                <w:rFonts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13A3D" w:rsidRDefault="00013A3D">
            <w:pPr>
              <w:pStyle w:val="titulo"/>
              <w:spacing w:before="120"/>
              <w:jc w:val="both"/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013A3D" w:rsidRDefault="00013A3D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:rsidR="00013A3D" w:rsidRDefault="00013A3D">
      <w:pPr>
        <w:pStyle w:val="titulo"/>
        <w:spacing w:before="120"/>
      </w:pPr>
    </w:p>
    <w:p w:rsidR="00013A3D" w:rsidRDefault="00013A3D">
      <w:pPr>
        <w:pStyle w:val="titulo"/>
        <w:spacing w:before="120"/>
      </w:pPr>
    </w:p>
    <w:p w:rsidR="00013A3D" w:rsidRDefault="00013A3D">
      <w:pPr>
        <w:pStyle w:val="versao"/>
      </w:pPr>
    </w:p>
    <w:p w:rsidR="00013A3D" w:rsidRDefault="00013A3D"/>
    <w:p w:rsidR="00013A3D" w:rsidRDefault="00013A3D">
      <w:pPr>
        <w:jc w:val="right"/>
        <w:rPr>
          <w:rFonts w:ascii="Arial" w:hAnsi="Arial" w:cs="Arial"/>
          <w:b/>
          <w:bCs/>
          <w:i/>
          <w:iCs/>
          <w:color w:val="0000FF"/>
          <w:sz w:val="40"/>
        </w:rPr>
      </w:pPr>
      <w:r>
        <w:rPr>
          <w:rFonts w:ascii="Arial" w:hAnsi="Arial" w:cs="Arial"/>
          <w:b/>
          <w:bCs/>
          <w:i/>
          <w:iCs/>
          <w:color w:val="0000FF"/>
          <w:sz w:val="40"/>
        </w:rPr>
        <w:t xml:space="preserve"> </w:t>
      </w:r>
    </w:p>
    <w:p w:rsidR="00013A3D" w:rsidRDefault="00013A3D">
      <w:pPr>
        <w:jc w:val="right"/>
        <w:rPr>
          <w:rFonts w:ascii="Arial" w:hAnsi="Arial" w:cs="Arial"/>
          <w:sz w:val="40"/>
        </w:rPr>
      </w:pPr>
      <w:r>
        <w:rPr>
          <w:rFonts w:ascii="Arial" w:hAnsi="Arial" w:cs="Arial"/>
          <w:b/>
          <w:bCs/>
          <w:sz w:val="40"/>
        </w:rPr>
        <w:t xml:space="preserve"> </w:t>
      </w:r>
    </w:p>
    <w:p w:rsidR="00013A3D" w:rsidRDefault="00013A3D">
      <w:pPr>
        <w:pStyle w:val="sistema"/>
        <w:rPr>
          <w:i/>
          <w:color w:val="0000FF"/>
        </w:rPr>
      </w:pPr>
      <w:r>
        <w:rPr>
          <w:i/>
        </w:rPr>
        <w:t>Projeto:</w:t>
      </w:r>
      <w:r>
        <w:rPr>
          <w:i/>
          <w:color w:val="0000FF"/>
        </w:rPr>
        <w:t xml:space="preserve"> </w:t>
      </w:r>
      <w:proofErr w:type="spellStart"/>
      <w:proofErr w:type="gramStart"/>
      <w:r w:rsidR="003364DA">
        <w:rPr>
          <w:i/>
          <w:color w:val="0000FF"/>
        </w:rPr>
        <w:t>Id</w:t>
      </w:r>
      <w:bookmarkStart w:id="1" w:name="_GoBack"/>
      <w:bookmarkEnd w:id="1"/>
      <w:r w:rsidR="003364DA">
        <w:rPr>
          <w:i/>
          <w:color w:val="0000FF"/>
        </w:rPr>
        <w:t>Único</w:t>
      </w:r>
      <w:proofErr w:type="spellEnd"/>
      <w:proofErr w:type="gramEnd"/>
      <w:r w:rsidR="003364DA">
        <w:rPr>
          <w:i/>
          <w:color w:val="0000FF"/>
        </w:rPr>
        <w:t xml:space="preserve"> </w:t>
      </w:r>
    </w:p>
    <w:p w:rsidR="00013A3D" w:rsidRDefault="00013A3D">
      <w:pPr>
        <w:pStyle w:val="versao"/>
        <w:rPr>
          <w:i/>
          <w:color w:val="0000FF"/>
        </w:rPr>
      </w:pPr>
      <w:r>
        <w:rPr>
          <w:i/>
        </w:rPr>
        <w:t>Versão:</w:t>
      </w:r>
      <w:r w:rsidR="00514765">
        <w:rPr>
          <w:i/>
          <w:color w:val="0000FF"/>
        </w:rPr>
        <w:t xml:space="preserve"> 1.0</w:t>
      </w:r>
    </w:p>
    <w:p w:rsidR="00013A3D" w:rsidRDefault="00013A3D"/>
    <w:p w:rsidR="00013A3D" w:rsidRDefault="00013A3D">
      <w:pPr>
        <w:sectPr w:rsidR="00013A3D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013A3D" w:rsidRDefault="00013A3D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6"/>
        <w:gridCol w:w="992"/>
        <w:gridCol w:w="4536"/>
        <w:gridCol w:w="1985"/>
      </w:tblGrid>
      <w:tr w:rsidR="00013A3D">
        <w:tc>
          <w:tcPr>
            <w:tcW w:w="1276" w:type="dxa"/>
            <w:shd w:val="pct12" w:color="000000" w:fill="FFFFFF"/>
          </w:tcPr>
          <w:p w:rsidR="00013A3D" w:rsidRDefault="00013A3D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013A3D" w:rsidRDefault="00013A3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:rsidR="00013A3D" w:rsidRDefault="00013A3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:rsidR="00013A3D" w:rsidRDefault="00013A3D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013A3D">
        <w:tc>
          <w:tcPr>
            <w:tcW w:w="1276" w:type="dxa"/>
          </w:tcPr>
          <w:p w:rsidR="00013A3D" w:rsidRPr="00470B3D" w:rsidRDefault="00281222" w:rsidP="00F56F37">
            <w:pPr>
              <w:pStyle w:val="Tabletext"/>
              <w:ind w:left="0"/>
            </w:pPr>
            <w:r>
              <w:t>22-11-2014</w:t>
            </w:r>
          </w:p>
        </w:tc>
        <w:tc>
          <w:tcPr>
            <w:tcW w:w="992" w:type="dxa"/>
          </w:tcPr>
          <w:p w:rsidR="00013A3D" w:rsidRDefault="00281222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1.1.</w:t>
            </w:r>
          </w:p>
        </w:tc>
        <w:tc>
          <w:tcPr>
            <w:tcW w:w="4536" w:type="dxa"/>
          </w:tcPr>
          <w:p w:rsidR="00013A3D" w:rsidRDefault="005E7EF2" w:rsidP="005E7EF2">
            <w:pPr>
              <w:pStyle w:val="Tabletext"/>
              <w:ind w:left="0"/>
              <w:rPr>
                <w:lang w:val="pt-BR"/>
              </w:rPr>
            </w:pPr>
            <w:r>
              <w:rPr>
                <w:lang w:val="pt-BR"/>
              </w:rPr>
              <w:t>D</w:t>
            </w:r>
            <w:r w:rsidR="00353E71">
              <w:rPr>
                <w:lang w:val="pt-BR"/>
              </w:rPr>
              <w:t>atas no registro de aceitação</w:t>
            </w:r>
          </w:p>
        </w:tc>
        <w:tc>
          <w:tcPr>
            <w:tcW w:w="1985" w:type="dxa"/>
          </w:tcPr>
          <w:p w:rsidR="00013A3D" w:rsidRPr="00F56F37" w:rsidRDefault="005E7EF2" w:rsidP="005E7EF2">
            <w:pPr>
              <w:pStyle w:val="Tabletext"/>
              <w:ind w:left="0"/>
              <w:rPr>
                <w:u w:val="single"/>
                <w:lang w:val="pt-BR"/>
              </w:rPr>
            </w:pPr>
            <w:proofErr w:type="spellStart"/>
            <w:r>
              <w:rPr>
                <w:u w:val="single"/>
                <w:lang w:val="pt-BR"/>
              </w:rPr>
              <w:t>Italo</w:t>
            </w:r>
            <w:proofErr w:type="spellEnd"/>
            <w:r>
              <w:rPr>
                <w:u w:val="single"/>
                <w:lang w:val="pt-BR"/>
              </w:rPr>
              <w:t xml:space="preserve"> Carlos </w:t>
            </w:r>
          </w:p>
        </w:tc>
      </w:tr>
      <w:tr w:rsidR="00013A3D">
        <w:tc>
          <w:tcPr>
            <w:tcW w:w="1276" w:type="dxa"/>
          </w:tcPr>
          <w:p w:rsidR="00013A3D" w:rsidRDefault="00013A3D">
            <w:pPr>
              <w:pStyle w:val="Tabletext"/>
              <w:ind w:left="0"/>
              <w:jc w:val="both"/>
              <w:rPr>
                <w:lang w:val="pt-BR"/>
              </w:rPr>
            </w:pPr>
          </w:p>
        </w:tc>
        <w:tc>
          <w:tcPr>
            <w:tcW w:w="992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>
        <w:tc>
          <w:tcPr>
            <w:tcW w:w="1276" w:type="dxa"/>
          </w:tcPr>
          <w:p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>
        <w:tc>
          <w:tcPr>
            <w:tcW w:w="1276" w:type="dxa"/>
          </w:tcPr>
          <w:p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>
        <w:tc>
          <w:tcPr>
            <w:tcW w:w="1276" w:type="dxa"/>
          </w:tcPr>
          <w:p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>
        <w:tc>
          <w:tcPr>
            <w:tcW w:w="1276" w:type="dxa"/>
          </w:tcPr>
          <w:p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  <w:tr w:rsidR="00013A3D">
        <w:tc>
          <w:tcPr>
            <w:tcW w:w="1276" w:type="dxa"/>
          </w:tcPr>
          <w:p w:rsidR="00013A3D" w:rsidRDefault="00013A3D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</w:tcPr>
          <w:p w:rsidR="00013A3D" w:rsidRDefault="00013A3D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:rsidR="00013A3D" w:rsidRDefault="00013A3D">
            <w:pPr>
              <w:pStyle w:val="Tabletext"/>
              <w:ind w:left="30"/>
              <w:rPr>
                <w:lang w:val="pt-BR"/>
              </w:rPr>
            </w:pPr>
          </w:p>
        </w:tc>
      </w:tr>
    </w:tbl>
    <w:p w:rsidR="00013A3D" w:rsidRDefault="00013A3D"/>
    <w:p w:rsidR="00013A3D" w:rsidRDefault="00013A3D">
      <w:pPr>
        <w:sectPr w:rsidR="00013A3D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:rsidR="00013A3D" w:rsidRDefault="00013A3D">
      <w:pPr>
        <w:pStyle w:val="conteudo"/>
        <w:outlineLvl w:val="0"/>
      </w:pPr>
      <w:r>
        <w:lastRenderedPageBreak/>
        <w:t>Conteúdo</w:t>
      </w:r>
    </w:p>
    <w:p w:rsidR="004E2366" w:rsidRDefault="00F31B23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 w:rsidR="00013A3D">
        <w:instrText xml:space="preserve"> TOC \o "1-3" \h \z </w:instrText>
      </w:r>
      <w:r>
        <w:fldChar w:fldCharType="separate"/>
      </w:r>
      <w:hyperlink w:anchor="_Toc310363823" w:history="1">
        <w:r w:rsidR="004E2366" w:rsidRPr="007677EB">
          <w:rPr>
            <w:rStyle w:val="Hyperlink"/>
          </w:rPr>
          <w:t>1.</w:t>
        </w:r>
        <w:r w:rsidR="004E236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E2366" w:rsidRPr="007677EB">
          <w:rPr>
            <w:rStyle w:val="Hyperlink"/>
          </w:rPr>
          <w:t>Descrição do projeto</w:t>
        </w:r>
        <w:r w:rsidR="004E2366">
          <w:rPr>
            <w:webHidden/>
          </w:rPr>
          <w:tab/>
        </w:r>
        <w:r>
          <w:rPr>
            <w:webHidden/>
          </w:rPr>
          <w:fldChar w:fldCharType="begin"/>
        </w:r>
        <w:r w:rsidR="004E2366">
          <w:rPr>
            <w:webHidden/>
          </w:rPr>
          <w:instrText xml:space="preserve"> PAGEREF _Toc310363823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236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E2366" w:rsidRDefault="00F31B23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10363824" w:history="1">
        <w:r w:rsidR="004E2366" w:rsidRPr="007677EB">
          <w:rPr>
            <w:rStyle w:val="Hyperlink"/>
          </w:rPr>
          <w:t>2.</w:t>
        </w:r>
        <w:r w:rsidR="004E236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E2366" w:rsidRPr="007677EB">
          <w:rPr>
            <w:rStyle w:val="Hyperlink"/>
          </w:rPr>
          <w:t>Descrição do produto</w:t>
        </w:r>
        <w:r w:rsidR="004E2366">
          <w:rPr>
            <w:webHidden/>
          </w:rPr>
          <w:tab/>
        </w:r>
        <w:r>
          <w:rPr>
            <w:webHidden/>
          </w:rPr>
          <w:fldChar w:fldCharType="begin"/>
        </w:r>
        <w:r w:rsidR="004E2366">
          <w:rPr>
            <w:webHidden/>
          </w:rPr>
          <w:instrText xml:space="preserve"> PAGEREF _Toc310363824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236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E2366" w:rsidRDefault="00F31B23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10363825" w:history="1">
        <w:r w:rsidR="004E2366" w:rsidRPr="007677EB">
          <w:rPr>
            <w:rStyle w:val="Hyperlink"/>
          </w:rPr>
          <w:t>3.</w:t>
        </w:r>
        <w:r w:rsidR="004E236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E2366" w:rsidRPr="007677EB">
          <w:rPr>
            <w:rStyle w:val="Hyperlink"/>
          </w:rPr>
          <w:t>Entregas</w:t>
        </w:r>
        <w:r w:rsidR="004E2366">
          <w:rPr>
            <w:webHidden/>
          </w:rPr>
          <w:tab/>
        </w:r>
        <w:r>
          <w:rPr>
            <w:webHidden/>
          </w:rPr>
          <w:fldChar w:fldCharType="begin"/>
        </w:r>
        <w:r w:rsidR="004E2366">
          <w:rPr>
            <w:webHidden/>
          </w:rPr>
          <w:instrText xml:space="preserve"> PAGEREF _Toc310363825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236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E2366" w:rsidRDefault="00F31B23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0363826" w:history="1">
        <w:r w:rsidR="004E2366" w:rsidRPr="007677EB">
          <w:rPr>
            <w:rStyle w:val="Hyperlink"/>
            <w:noProof/>
          </w:rPr>
          <w:t>3.1</w:t>
        </w:r>
        <w:r w:rsidR="004E236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E2366" w:rsidRPr="007677EB">
          <w:rPr>
            <w:rStyle w:val="Hyperlink"/>
            <w:noProof/>
          </w:rPr>
          <w:t>Entrega 1</w:t>
        </w:r>
        <w:r w:rsidR="004E23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366">
          <w:rPr>
            <w:noProof/>
            <w:webHidden/>
          </w:rPr>
          <w:instrText xml:space="preserve"> PAGEREF _Toc310363826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236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2366" w:rsidRDefault="00F31B23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0363827" w:history="1">
        <w:r w:rsidR="004E2366" w:rsidRPr="007677EB">
          <w:rPr>
            <w:rStyle w:val="Hyperlink"/>
            <w:noProof/>
          </w:rPr>
          <w:t>3.2</w:t>
        </w:r>
        <w:r w:rsidR="004E236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E2366" w:rsidRPr="007677EB">
          <w:rPr>
            <w:rStyle w:val="Hyperlink"/>
            <w:noProof/>
          </w:rPr>
          <w:t>Entrega 2</w:t>
        </w:r>
        <w:r w:rsidR="004E23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366">
          <w:rPr>
            <w:noProof/>
            <w:webHidden/>
          </w:rPr>
          <w:instrText xml:space="preserve"> PAGEREF _Toc310363827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236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2366" w:rsidRDefault="00F31B23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10363828" w:history="1">
        <w:r w:rsidR="004E2366" w:rsidRPr="007677EB">
          <w:rPr>
            <w:rStyle w:val="Hyperlink"/>
          </w:rPr>
          <w:t>4.</w:t>
        </w:r>
        <w:r w:rsidR="004E236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E2366" w:rsidRPr="007677EB">
          <w:rPr>
            <w:rStyle w:val="Hyperlink"/>
          </w:rPr>
          <w:t>Plano de Aceitação</w:t>
        </w:r>
        <w:r w:rsidR="004E2366">
          <w:rPr>
            <w:webHidden/>
          </w:rPr>
          <w:tab/>
        </w:r>
        <w:r>
          <w:rPr>
            <w:webHidden/>
          </w:rPr>
          <w:fldChar w:fldCharType="begin"/>
        </w:r>
        <w:r w:rsidR="004E2366">
          <w:rPr>
            <w:webHidden/>
          </w:rPr>
          <w:instrText xml:space="preserve"> PAGEREF _Toc310363828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236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E2366" w:rsidRDefault="00F31B23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0363829" w:history="1">
        <w:r w:rsidR="004E2366" w:rsidRPr="007677EB">
          <w:rPr>
            <w:rStyle w:val="Hyperlink"/>
            <w:noProof/>
          </w:rPr>
          <w:t>4.1</w:t>
        </w:r>
        <w:r w:rsidR="004E236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E2366" w:rsidRPr="007677EB">
          <w:rPr>
            <w:rStyle w:val="Hyperlink"/>
            <w:noProof/>
          </w:rPr>
          <w:t>Critérios de Aceitação</w:t>
        </w:r>
        <w:r w:rsidR="004E23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366">
          <w:rPr>
            <w:noProof/>
            <w:webHidden/>
          </w:rPr>
          <w:instrText xml:space="preserve"> PAGEREF _Toc310363829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236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2366" w:rsidRDefault="00F31B23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0363830" w:history="1">
        <w:r w:rsidR="004E2366" w:rsidRPr="007677EB">
          <w:rPr>
            <w:rStyle w:val="Hyperlink"/>
            <w:noProof/>
          </w:rPr>
          <w:t>4.2</w:t>
        </w:r>
        <w:r w:rsidR="004E236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E2366" w:rsidRPr="007677EB">
          <w:rPr>
            <w:rStyle w:val="Hyperlink"/>
            <w:noProof/>
          </w:rPr>
          <w:t>Registro do Status da Aceitação</w:t>
        </w:r>
        <w:r w:rsidR="004E23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366">
          <w:rPr>
            <w:noProof/>
            <w:webHidden/>
          </w:rPr>
          <w:instrText xml:space="preserve"> PAGEREF _Toc310363830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23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2366" w:rsidRDefault="00F31B23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10363831" w:history="1">
        <w:r w:rsidR="004E2366" w:rsidRPr="007677EB">
          <w:rPr>
            <w:rStyle w:val="Hyperlink"/>
          </w:rPr>
          <w:t>5.</w:t>
        </w:r>
        <w:r w:rsidR="004E236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E2366" w:rsidRPr="007677EB">
          <w:rPr>
            <w:rStyle w:val="Hyperlink"/>
          </w:rPr>
          <w:t>Exclusões</w:t>
        </w:r>
        <w:r w:rsidR="004E2366">
          <w:rPr>
            <w:webHidden/>
          </w:rPr>
          <w:tab/>
        </w:r>
        <w:r>
          <w:rPr>
            <w:webHidden/>
          </w:rPr>
          <w:fldChar w:fldCharType="begin"/>
        </w:r>
        <w:r w:rsidR="004E2366">
          <w:rPr>
            <w:webHidden/>
          </w:rPr>
          <w:instrText xml:space="preserve"> PAGEREF _Toc310363831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236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E2366" w:rsidRDefault="00F31B23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10363832" w:history="1">
        <w:r w:rsidR="004E2366" w:rsidRPr="007677EB">
          <w:rPr>
            <w:rStyle w:val="Hyperlink"/>
          </w:rPr>
          <w:t>6.</w:t>
        </w:r>
        <w:r w:rsidR="004E236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E2366" w:rsidRPr="007677EB">
          <w:rPr>
            <w:rStyle w:val="Hyperlink"/>
          </w:rPr>
          <w:t>Restrições</w:t>
        </w:r>
        <w:r w:rsidR="004E2366">
          <w:rPr>
            <w:webHidden/>
          </w:rPr>
          <w:tab/>
        </w:r>
        <w:r>
          <w:rPr>
            <w:webHidden/>
          </w:rPr>
          <w:fldChar w:fldCharType="begin"/>
        </w:r>
        <w:r w:rsidR="004E2366">
          <w:rPr>
            <w:webHidden/>
          </w:rPr>
          <w:instrText xml:space="preserve"> PAGEREF _Toc310363832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236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E2366" w:rsidRDefault="00F31B23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310363833" w:history="1">
        <w:r w:rsidR="004E2366" w:rsidRPr="007677EB">
          <w:rPr>
            <w:rStyle w:val="Hyperlink"/>
          </w:rPr>
          <w:t>7.</w:t>
        </w:r>
        <w:r w:rsidR="004E236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E2366" w:rsidRPr="007677EB">
          <w:rPr>
            <w:rStyle w:val="Hyperlink"/>
          </w:rPr>
          <w:t>Premissas</w:t>
        </w:r>
        <w:r w:rsidR="004E2366">
          <w:rPr>
            <w:webHidden/>
          </w:rPr>
          <w:tab/>
        </w:r>
        <w:r>
          <w:rPr>
            <w:webHidden/>
          </w:rPr>
          <w:fldChar w:fldCharType="begin"/>
        </w:r>
        <w:r w:rsidR="004E2366">
          <w:rPr>
            <w:webHidden/>
          </w:rPr>
          <w:instrText xml:space="preserve"> PAGEREF _Toc310363833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236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13A3D" w:rsidRDefault="00F31B23">
      <w:pPr>
        <w:pStyle w:val="Sumrio1"/>
        <w:tabs>
          <w:tab w:val="left" w:pos="480"/>
        </w:tabs>
      </w:pPr>
      <w:r>
        <w:fldChar w:fldCharType="end"/>
      </w:r>
    </w:p>
    <w:p w:rsidR="00013A3D" w:rsidRDefault="00013A3D">
      <w:pPr>
        <w:sectPr w:rsidR="00013A3D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B95893" w:rsidRDefault="00B95893" w:rsidP="00B95893">
      <w:pPr>
        <w:pStyle w:val="Ttulo1"/>
      </w:pPr>
      <w:bookmarkStart w:id="2" w:name="_Toc310363823"/>
      <w:r>
        <w:lastRenderedPageBreak/>
        <w:t>Descrição do projeto</w:t>
      </w:r>
      <w:bookmarkEnd w:id="2"/>
    </w:p>
    <w:p w:rsidR="004F599B" w:rsidRPr="003B497B" w:rsidRDefault="004F599B" w:rsidP="004F599B">
      <w:pPr>
        <w:spacing w:before="0" w:after="0"/>
        <w:rPr>
          <w:bCs/>
          <w:color w:val="0000FF"/>
          <w:szCs w:val="16"/>
        </w:rPr>
      </w:pPr>
      <w:bookmarkStart w:id="3" w:name="_Toc310363824"/>
      <w:r w:rsidRPr="004F599B">
        <w:rPr>
          <w:bCs/>
          <w:color w:val="0000FF"/>
          <w:szCs w:val="16"/>
        </w:rPr>
        <w:t xml:space="preserve">Criação de um único meio de </w:t>
      </w:r>
      <w:r w:rsidRPr="003B497B">
        <w:rPr>
          <w:bCs/>
          <w:color w:val="0000FF"/>
          <w:szCs w:val="16"/>
        </w:rPr>
        <w:t xml:space="preserve">identificação para cada cidadão, substituindo </w:t>
      </w:r>
      <w:proofErr w:type="gramStart"/>
      <w:r w:rsidRPr="003B497B">
        <w:rPr>
          <w:bCs/>
          <w:color w:val="0000FF"/>
          <w:szCs w:val="16"/>
        </w:rPr>
        <w:t>todos as</w:t>
      </w:r>
      <w:proofErr w:type="gramEnd"/>
      <w:r w:rsidRPr="003B497B">
        <w:rPr>
          <w:bCs/>
          <w:color w:val="0000FF"/>
          <w:szCs w:val="16"/>
        </w:rPr>
        <w:t xml:space="preserve"> formas atuais em circulação, seja CPF, RG...</w:t>
      </w:r>
    </w:p>
    <w:p w:rsidR="00B95893" w:rsidRDefault="00B95893" w:rsidP="00B95893">
      <w:pPr>
        <w:pStyle w:val="Ttulo1"/>
      </w:pPr>
      <w:r>
        <w:t>Descrição do produto</w:t>
      </w:r>
      <w:bookmarkEnd w:id="3"/>
    </w:p>
    <w:p w:rsidR="003B497B" w:rsidRPr="003B497B" w:rsidRDefault="003B497B" w:rsidP="003B497B">
      <w:pPr>
        <w:autoSpaceDE w:val="0"/>
        <w:autoSpaceDN w:val="0"/>
        <w:adjustRightInd w:val="0"/>
        <w:spacing w:before="0" w:after="0"/>
        <w:rPr>
          <w:color w:val="0000FF"/>
        </w:rPr>
      </w:pPr>
      <w:r w:rsidRPr="003B497B">
        <w:rPr>
          <w:color w:val="0000FF"/>
        </w:rPr>
        <w:t>- Chip de identificação pessoal</w:t>
      </w:r>
      <w:r>
        <w:rPr>
          <w:color w:val="0000FF"/>
        </w:rPr>
        <w:t>.</w:t>
      </w:r>
    </w:p>
    <w:p w:rsidR="003B497B" w:rsidRPr="003B497B" w:rsidRDefault="003B497B" w:rsidP="003B497B">
      <w:pPr>
        <w:autoSpaceDE w:val="0"/>
        <w:autoSpaceDN w:val="0"/>
        <w:adjustRightInd w:val="0"/>
        <w:spacing w:before="0" w:after="0"/>
        <w:rPr>
          <w:color w:val="0000FF"/>
        </w:rPr>
      </w:pPr>
      <w:r w:rsidRPr="003B497B">
        <w:rPr>
          <w:color w:val="0000FF"/>
        </w:rPr>
        <w:t xml:space="preserve">- </w:t>
      </w:r>
      <w:proofErr w:type="gramStart"/>
      <w:r w:rsidRPr="003B497B">
        <w:rPr>
          <w:color w:val="0000FF"/>
        </w:rPr>
        <w:t>Implementação</w:t>
      </w:r>
      <w:proofErr w:type="gramEnd"/>
      <w:r w:rsidRPr="003B497B">
        <w:rPr>
          <w:color w:val="0000FF"/>
        </w:rPr>
        <w:t xml:space="preserve"> de chip de identificação individual, substituindo todos os documentos de identificação atuais.</w:t>
      </w:r>
    </w:p>
    <w:p w:rsidR="003B497B" w:rsidRPr="003B497B" w:rsidRDefault="003B497B" w:rsidP="003B497B">
      <w:pPr>
        <w:autoSpaceDE w:val="0"/>
        <w:autoSpaceDN w:val="0"/>
        <w:adjustRightInd w:val="0"/>
        <w:spacing w:before="0" w:after="0"/>
        <w:rPr>
          <w:color w:val="0000FF"/>
        </w:rPr>
      </w:pPr>
      <w:r w:rsidRPr="003B497B">
        <w:rPr>
          <w:color w:val="0000FF"/>
        </w:rPr>
        <w:t>- Leitor para identificação do chip.</w:t>
      </w:r>
    </w:p>
    <w:p w:rsidR="00514765" w:rsidRPr="003B497B" w:rsidRDefault="003B497B" w:rsidP="003B497B">
      <w:pPr>
        <w:autoSpaceDE w:val="0"/>
        <w:autoSpaceDN w:val="0"/>
        <w:adjustRightInd w:val="0"/>
        <w:spacing w:before="0" w:after="0"/>
        <w:rPr>
          <w:color w:val="0000FF"/>
        </w:rPr>
      </w:pPr>
      <w:r w:rsidRPr="003B497B">
        <w:rPr>
          <w:color w:val="0000FF"/>
        </w:rPr>
        <w:t>- Base de dados contendo todas as informações dos cidadãos.</w:t>
      </w:r>
    </w:p>
    <w:p w:rsidR="000E5CD2" w:rsidRPr="000E5CD2" w:rsidRDefault="000E5CD2" w:rsidP="000E5CD2">
      <w:pPr>
        <w:pStyle w:val="Ttulo1"/>
      </w:pPr>
      <w:bookmarkStart w:id="4" w:name="_Toc310363825"/>
      <w:r w:rsidRPr="000E5CD2">
        <w:t>Entregas</w:t>
      </w:r>
      <w:bookmarkEnd w:id="4"/>
    </w:p>
    <w:p w:rsidR="000E5CD2" w:rsidRDefault="000E5CD2" w:rsidP="000E5CD2">
      <w:pPr>
        <w:pStyle w:val="Ttulo2"/>
      </w:pPr>
      <w:bookmarkStart w:id="5" w:name="_Toc310363826"/>
      <w:r>
        <w:t>Entrega 1</w:t>
      </w:r>
      <w:bookmarkEnd w:id="5"/>
      <w:r w:rsidR="003B497B">
        <w:t xml:space="preserve"> – Plano de gerenciamento do projeto</w:t>
      </w:r>
    </w:p>
    <w:p w:rsidR="000E5CD2" w:rsidRDefault="003B497B" w:rsidP="000E5CD2">
      <w:pPr>
        <w:rPr>
          <w:color w:val="0000FF"/>
        </w:rPr>
      </w:pPr>
      <w:r w:rsidRPr="003B497B">
        <w:rPr>
          <w:color w:val="0000FF"/>
        </w:rPr>
        <w:t xml:space="preserve">Entrega </w:t>
      </w:r>
      <w:proofErr w:type="gramStart"/>
      <w:r w:rsidRPr="003B497B">
        <w:rPr>
          <w:color w:val="0000FF"/>
        </w:rPr>
        <w:t>Interna/Externa</w:t>
      </w:r>
      <w:proofErr w:type="gramEnd"/>
      <w:r>
        <w:rPr>
          <w:color w:val="0000FF"/>
        </w:rPr>
        <w:t xml:space="preserve">: documento contendo todos as linhas de base e documentos de planejamento. </w:t>
      </w:r>
    </w:p>
    <w:p w:rsidR="003B497B" w:rsidRDefault="003B497B" w:rsidP="003B497B">
      <w:pPr>
        <w:pStyle w:val="Ttulo2"/>
      </w:pPr>
      <w:r>
        <w:t xml:space="preserve">Entrega </w:t>
      </w:r>
      <w:proofErr w:type="gramStart"/>
      <w:r w:rsidR="00E11D7E">
        <w:t>2</w:t>
      </w:r>
      <w:r>
        <w:t xml:space="preserve"> –</w:t>
      </w:r>
      <w:r w:rsidR="00E11D7E">
        <w:t xml:space="preserve"> Chip</w:t>
      </w:r>
      <w:proofErr w:type="gramEnd"/>
      <w:r w:rsidR="00E11D7E">
        <w:t xml:space="preserve"> e Leitor</w:t>
      </w:r>
    </w:p>
    <w:p w:rsidR="003B497B" w:rsidRDefault="003B497B" w:rsidP="003B497B">
      <w:pPr>
        <w:rPr>
          <w:color w:val="0000FF"/>
        </w:rPr>
      </w:pPr>
      <w:r w:rsidRPr="003B497B">
        <w:rPr>
          <w:color w:val="0000FF"/>
        </w:rPr>
        <w:t>En</w:t>
      </w:r>
      <w:r w:rsidR="00E11D7E">
        <w:rPr>
          <w:color w:val="0000FF"/>
        </w:rPr>
        <w:t xml:space="preserve">trega </w:t>
      </w:r>
      <w:r w:rsidRPr="003B497B">
        <w:rPr>
          <w:color w:val="0000FF"/>
        </w:rPr>
        <w:t>Externa</w:t>
      </w:r>
      <w:r>
        <w:rPr>
          <w:color w:val="0000FF"/>
        </w:rPr>
        <w:t xml:space="preserve">: </w:t>
      </w:r>
      <w:r w:rsidR="00E11D7E">
        <w:rPr>
          <w:color w:val="0000FF"/>
        </w:rPr>
        <w:t>Entrega da encomenda de todas as peças em pleno funcionamento pelo fornecedor.</w:t>
      </w:r>
    </w:p>
    <w:p w:rsidR="00E11D7E" w:rsidRDefault="00E11D7E" w:rsidP="00E11D7E">
      <w:pPr>
        <w:pStyle w:val="Ttulo2"/>
      </w:pPr>
      <w:r>
        <w:t xml:space="preserve">Entrega </w:t>
      </w:r>
      <w:proofErr w:type="gramStart"/>
      <w:r>
        <w:t>3 – Base</w:t>
      </w:r>
      <w:proofErr w:type="gramEnd"/>
      <w:r>
        <w:t xml:space="preserve"> de dados</w:t>
      </w:r>
    </w:p>
    <w:p w:rsidR="00E11D7E" w:rsidRDefault="00E11D7E" w:rsidP="00E11D7E">
      <w:pPr>
        <w:rPr>
          <w:color w:val="0000FF"/>
        </w:rPr>
      </w:pPr>
      <w:r>
        <w:rPr>
          <w:color w:val="0000FF"/>
        </w:rPr>
        <w:t xml:space="preserve">Entrega </w:t>
      </w:r>
      <w:proofErr w:type="gramStart"/>
      <w:r>
        <w:rPr>
          <w:color w:val="0000FF"/>
        </w:rPr>
        <w:t>Interna/Externa</w:t>
      </w:r>
      <w:proofErr w:type="gramEnd"/>
      <w:r>
        <w:rPr>
          <w:color w:val="0000FF"/>
        </w:rPr>
        <w:t>: Entrega de base nacional de dados para registro de todos cidadãos e seus devidos chips.</w:t>
      </w:r>
    </w:p>
    <w:p w:rsidR="00E11D7E" w:rsidRDefault="00E11D7E" w:rsidP="00E11D7E">
      <w:pPr>
        <w:pStyle w:val="Ttulo2"/>
      </w:pPr>
      <w:r>
        <w:t xml:space="preserve">Entrega </w:t>
      </w:r>
      <w:proofErr w:type="gramStart"/>
      <w:r>
        <w:t>4 – Marketing</w:t>
      </w:r>
      <w:proofErr w:type="gramEnd"/>
      <w:r>
        <w:t xml:space="preserve"> </w:t>
      </w:r>
    </w:p>
    <w:p w:rsidR="00E11D7E" w:rsidRDefault="00E11D7E" w:rsidP="00E11D7E">
      <w:pPr>
        <w:rPr>
          <w:color w:val="0000FF"/>
        </w:rPr>
      </w:pPr>
      <w:r>
        <w:rPr>
          <w:color w:val="0000FF"/>
        </w:rPr>
        <w:t xml:space="preserve">Entrega </w:t>
      </w:r>
      <w:proofErr w:type="gramStart"/>
      <w:r>
        <w:rPr>
          <w:color w:val="0000FF"/>
        </w:rPr>
        <w:t>Interna/Externa</w:t>
      </w:r>
      <w:proofErr w:type="gramEnd"/>
      <w:r>
        <w:rPr>
          <w:color w:val="0000FF"/>
        </w:rPr>
        <w:t>: Divulgação da campanha de adesão e implementação do chip em todos os meios de comunicação.</w:t>
      </w:r>
    </w:p>
    <w:p w:rsidR="00E11D7E" w:rsidRDefault="00E11D7E" w:rsidP="00E11D7E">
      <w:pPr>
        <w:pStyle w:val="Ttulo2"/>
      </w:pPr>
      <w:r>
        <w:t xml:space="preserve">Entrega 5 – </w:t>
      </w:r>
      <w:proofErr w:type="gramStart"/>
      <w:r>
        <w:t>Implementação</w:t>
      </w:r>
      <w:proofErr w:type="gramEnd"/>
      <w:r>
        <w:t xml:space="preserve"> do Chip/Solução</w:t>
      </w:r>
    </w:p>
    <w:p w:rsidR="00E11D7E" w:rsidRDefault="00E11D7E" w:rsidP="00E11D7E">
      <w:pPr>
        <w:rPr>
          <w:color w:val="0000FF"/>
        </w:rPr>
      </w:pPr>
      <w:r>
        <w:rPr>
          <w:color w:val="0000FF"/>
        </w:rPr>
        <w:t xml:space="preserve">Entrega Externa: Implantação </w:t>
      </w:r>
      <w:r w:rsidR="00F56F37">
        <w:rPr>
          <w:color w:val="0000FF"/>
        </w:rPr>
        <w:t xml:space="preserve">e/ou </w:t>
      </w:r>
      <w:r>
        <w:rPr>
          <w:color w:val="0000FF"/>
        </w:rPr>
        <w:t xml:space="preserve">distribuição </w:t>
      </w:r>
      <w:r w:rsidR="00F56F37">
        <w:rPr>
          <w:color w:val="0000FF"/>
        </w:rPr>
        <w:t>dos produtos.</w:t>
      </w:r>
    </w:p>
    <w:p w:rsidR="00F56F37" w:rsidRDefault="00F56F37" w:rsidP="00F56F37">
      <w:pPr>
        <w:pStyle w:val="Ttulo2"/>
      </w:pPr>
      <w:r>
        <w:t>Entrega 6 – Lições aprendidas</w:t>
      </w:r>
    </w:p>
    <w:p w:rsidR="00F56F37" w:rsidRDefault="00F56F37" w:rsidP="00F56F37">
      <w:pPr>
        <w:rPr>
          <w:color w:val="0000FF"/>
        </w:rPr>
      </w:pPr>
      <w:r>
        <w:rPr>
          <w:color w:val="0000FF"/>
        </w:rPr>
        <w:t xml:space="preserve">Entrega Interna: </w:t>
      </w:r>
      <w:r w:rsidR="00765C45">
        <w:rPr>
          <w:color w:val="0000FF"/>
        </w:rPr>
        <w:t xml:space="preserve">Relatórios com resultados obtidos no decorrer do projeto com análises dos pontos </w:t>
      </w:r>
      <w:proofErr w:type="gramStart"/>
      <w:r w:rsidR="00765C45">
        <w:rPr>
          <w:color w:val="0000FF"/>
        </w:rPr>
        <w:t>positivos/negativos</w:t>
      </w:r>
      <w:proofErr w:type="gramEnd"/>
      <w:r>
        <w:rPr>
          <w:color w:val="0000FF"/>
        </w:rPr>
        <w:t>.</w:t>
      </w:r>
    </w:p>
    <w:p w:rsidR="00E11D7E" w:rsidRPr="00E11D7E" w:rsidRDefault="00E11D7E" w:rsidP="00E11D7E"/>
    <w:p w:rsidR="00013A3D" w:rsidRDefault="00013A3D">
      <w:pPr>
        <w:pStyle w:val="Ttulo1"/>
        <w:tabs>
          <w:tab w:val="clear" w:pos="0"/>
          <w:tab w:val="num" w:pos="432"/>
        </w:tabs>
        <w:ind w:left="432" w:hanging="432"/>
      </w:pPr>
      <w:bookmarkStart w:id="6" w:name="_Toc84830889"/>
      <w:bookmarkStart w:id="7" w:name="_Toc310363828"/>
      <w:r>
        <w:t>Plano de Aceitação</w:t>
      </w:r>
      <w:bookmarkEnd w:id="6"/>
      <w:bookmarkEnd w:id="7"/>
    </w:p>
    <w:p w:rsidR="00013A3D" w:rsidRDefault="00013A3D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O Plano de Aceitação cria um consenso entre o cliente e o time de projeto sobre como determinar a aceitação da solução.</w:t>
      </w:r>
    </w:p>
    <w:p w:rsidR="00013A3D" w:rsidRDefault="00013A3D">
      <w:pPr>
        <w:pStyle w:val="Ttulo2"/>
        <w:tabs>
          <w:tab w:val="clear" w:pos="0"/>
          <w:tab w:val="num" w:pos="576"/>
        </w:tabs>
        <w:ind w:left="576" w:hanging="576"/>
      </w:pPr>
      <w:bookmarkStart w:id="8" w:name="_Toc54111006"/>
      <w:bookmarkStart w:id="9" w:name="_Toc84830890"/>
      <w:bookmarkStart w:id="10" w:name="_Toc310363829"/>
      <w:r>
        <w:t>Critérios de Aceitação</w:t>
      </w:r>
      <w:bookmarkEnd w:id="8"/>
      <w:bookmarkEnd w:id="9"/>
      <w:bookmarkEnd w:id="10"/>
    </w:p>
    <w:p w:rsidR="00013A3D" w:rsidRDefault="00013A3D">
      <w:r>
        <w:t>Esta seção detalha os critérios de aceitação da solução, isto é, as principais condições que devem ser respeitadas para sua homologação. Os critérios são apresentados na lista abaixo:</w:t>
      </w:r>
    </w:p>
    <w:p w:rsidR="00BF75FA" w:rsidRDefault="00BF75FA" w:rsidP="00BF75FA">
      <w:pPr>
        <w:pStyle w:val="instrucaodepreenchimento"/>
        <w:numPr>
          <w:ilvl w:val="0"/>
          <w:numId w:val="42"/>
        </w:numPr>
      </w:pPr>
      <w:r>
        <w:t>Todos os requisitos atendidos</w:t>
      </w:r>
    </w:p>
    <w:p w:rsidR="00941C1D" w:rsidRPr="00941C1D" w:rsidRDefault="00BF75FA" w:rsidP="00941C1D">
      <w:pPr>
        <w:pStyle w:val="instrucaodepreenchimento"/>
        <w:numPr>
          <w:ilvl w:val="0"/>
          <w:numId w:val="42"/>
        </w:numPr>
      </w:pPr>
      <w:r>
        <w:t>Chips com atestado antialérgico</w:t>
      </w:r>
    </w:p>
    <w:p w:rsidR="00941C1D" w:rsidRPr="00941C1D" w:rsidRDefault="00941C1D" w:rsidP="00941C1D">
      <w:pPr>
        <w:pStyle w:val="instrucaodepreenchimento"/>
        <w:numPr>
          <w:ilvl w:val="0"/>
          <w:numId w:val="42"/>
        </w:numPr>
      </w:pPr>
      <w:proofErr w:type="gramStart"/>
      <w:r w:rsidRPr="00941C1D">
        <w:t>3</w:t>
      </w:r>
      <w:proofErr w:type="gramEnd"/>
      <w:r w:rsidRPr="00941C1D">
        <w:t xml:space="preserve"> m</w:t>
      </w:r>
      <w:r>
        <w:t xml:space="preserve">eses para homologação </w:t>
      </w:r>
      <w:r w:rsidR="0085518E">
        <w:t>a</w:t>
      </w:r>
      <w:r>
        <w:t xml:space="preserve"> partir da implementação da solução</w:t>
      </w:r>
    </w:p>
    <w:p w:rsidR="00013A3D" w:rsidRDefault="00013A3D">
      <w:pPr>
        <w:pStyle w:val="Ttulo2"/>
        <w:tabs>
          <w:tab w:val="clear" w:pos="0"/>
          <w:tab w:val="num" w:pos="576"/>
        </w:tabs>
        <w:ind w:left="576" w:hanging="576"/>
      </w:pPr>
      <w:bookmarkStart w:id="11" w:name="_Toc54111007"/>
      <w:bookmarkStart w:id="12" w:name="_Toc84830891"/>
      <w:bookmarkStart w:id="13" w:name="_Toc310363830"/>
      <w:r>
        <w:lastRenderedPageBreak/>
        <w:t>Registro do Status da Aceitação</w:t>
      </w:r>
      <w:bookmarkEnd w:id="11"/>
      <w:bookmarkEnd w:id="12"/>
      <w:bookmarkEnd w:id="13"/>
    </w:p>
    <w:p w:rsidR="0065409E" w:rsidRDefault="0065409E">
      <w:pPr>
        <w:rPr>
          <w:i/>
          <w:color w:val="0000FF"/>
        </w:rPr>
      </w:pPr>
      <w:r>
        <w:rPr>
          <w:i/>
          <w:color w:val="0000FF"/>
        </w:rPr>
        <w:t>Planilha de Status da Aceitação</w:t>
      </w:r>
    </w:p>
    <w:tbl>
      <w:tblPr>
        <w:tblStyle w:val="Tabelacomgrade"/>
        <w:tblW w:w="0" w:type="auto"/>
        <w:tblLook w:val="04A0"/>
      </w:tblPr>
      <w:tblGrid>
        <w:gridCol w:w="3471"/>
        <w:gridCol w:w="2757"/>
        <w:gridCol w:w="3058"/>
      </w:tblGrid>
      <w:tr w:rsidR="0065409E" w:rsidTr="0065409E">
        <w:tc>
          <w:tcPr>
            <w:tcW w:w="3471" w:type="dxa"/>
          </w:tcPr>
          <w:p w:rsidR="0065409E" w:rsidRPr="0065409E" w:rsidRDefault="0065409E" w:rsidP="0065409E">
            <w:pPr>
              <w:jc w:val="center"/>
              <w:rPr>
                <w:b/>
                <w:iCs/>
                <w:color w:val="0000FF"/>
              </w:rPr>
            </w:pPr>
            <w:r w:rsidRPr="0065409E">
              <w:rPr>
                <w:b/>
                <w:iCs/>
                <w:color w:val="0000FF"/>
              </w:rPr>
              <w:t>Entrega</w:t>
            </w:r>
          </w:p>
        </w:tc>
        <w:tc>
          <w:tcPr>
            <w:tcW w:w="2757" w:type="dxa"/>
          </w:tcPr>
          <w:p w:rsidR="0065409E" w:rsidRPr="0065409E" w:rsidRDefault="0065409E" w:rsidP="0065409E">
            <w:pPr>
              <w:jc w:val="center"/>
              <w:rPr>
                <w:b/>
                <w:iCs/>
                <w:color w:val="0000FF"/>
              </w:rPr>
            </w:pPr>
            <w:r>
              <w:rPr>
                <w:b/>
                <w:iCs/>
                <w:color w:val="0000FF"/>
              </w:rPr>
              <w:t>Data</w:t>
            </w:r>
          </w:p>
        </w:tc>
        <w:tc>
          <w:tcPr>
            <w:tcW w:w="3058" w:type="dxa"/>
          </w:tcPr>
          <w:p w:rsidR="0065409E" w:rsidRPr="0065409E" w:rsidRDefault="0065409E" w:rsidP="0065409E">
            <w:pPr>
              <w:jc w:val="center"/>
              <w:rPr>
                <w:b/>
                <w:iCs/>
                <w:color w:val="0000FF"/>
              </w:rPr>
            </w:pPr>
            <w:r w:rsidRPr="0065409E">
              <w:rPr>
                <w:b/>
                <w:iCs/>
                <w:color w:val="0000FF"/>
              </w:rPr>
              <w:t>Status</w:t>
            </w:r>
          </w:p>
        </w:tc>
      </w:tr>
      <w:tr w:rsidR="0065409E" w:rsidTr="0065409E">
        <w:tc>
          <w:tcPr>
            <w:tcW w:w="3471" w:type="dxa"/>
          </w:tcPr>
          <w:p w:rsidR="0065409E" w:rsidRPr="0065409E" w:rsidRDefault="00941C1D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Plano de gerenciamento</w:t>
            </w:r>
          </w:p>
        </w:tc>
        <w:tc>
          <w:tcPr>
            <w:tcW w:w="2757" w:type="dxa"/>
          </w:tcPr>
          <w:p w:rsidR="0065409E" w:rsidRDefault="00281222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28</w:t>
            </w:r>
            <w:r w:rsidR="00CC3B3F">
              <w:rPr>
                <w:iCs/>
                <w:color w:val="0000FF"/>
              </w:rPr>
              <w:t>-out-14</w:t>
            </w:r>
          </w:p>
        </w:tc>
        <w:tc>
          <w:tcPr>
            <w:tcW w:w="3058" w:type="dxa"/>
          </w:tcPr>
          <w:p w:rsidR="0065409E" w:rsidRDefault="00941C1D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- todos os requisitos contemplados. </w:t>
            </w:r>
          </w:p>
          <w:p w:rsidR="00941C1D" w:rsidRDefault="00941C1D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- aprovação por especialista </w:t>
            </w:r>
          </w:p>
        </w:tc>
      </w:tr>
      <w:tr w:rsidR="0065409E" w:rsidTr="0065409E">
        <w:tc>
          <w:tcPr>
            <w:tcW w:w="3471" w:type="dxa"/>
          </w:tcPr>
          <w:p w:rsidR="0065409E" w:rsidRPr="0065409E" w:rsidRDefault="00941C1D" w:rsidP="00941C1D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Chip</w:t>
            </w:r>
          </w:p>
        </w:tc>
        <w:tc>
          <w:tcPr>
            <w:tcW w:w="2757" w:type="dxa"/>
          </w:tcPr>
          <w:p w:rsidR="0065409E" w:rsidRDefault="00281222" w:rsidP="00281222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26</w:t>
            </w:r>
            <w:r w:rsidR="00CC3B3F">
              <w:rPr>
                <w:iCs/>
                <w:color w:val="0000FF"/>
              </w:rPr>
              <w:t>-</w:t>
            </w:r>
            <w:r>
              <w:rPr>
                <w:iCs/>
                <w:color w:val="0000FF"/>
              </w:rPr>
              <w:t>mar</w:t>
            </w:r>
            <w:r w:rsidR="00CC3B3F">
              <w:rPr>
                <w:iCs/>
                <w:color w:val="0000FF"/>
              </w:rPr>
              <w:t>-1</w:t>
            </w:r>
            <w:r>
              <w:rPr>
                <w:iCs/>
                <w:color w:val="0000FF"/>
              </w:rPr>
              <w:t>5</w:t>
            </w:r>
          </w:p>
        </w:tc>
        <w:tc>
          <w:tcPr>
            <w:tcW w:w="3058" w:type="dxa"/>
          </w:tcPr>
          <w:p w:rsidR="0065409E" w:rsidRDefault="00941C1D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requisitos contemplados</w:t>
            </w:r>
          </w:p>
          <w:p w:rsidR="00941C1D" w:rsidRDefault="00941C1D" w:rsidP="00941C1D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- aprovação em testes antialérgicos. </w:t>
            </w:r>
          </w:p>
        </w:tc>
      </w:tr>
      <w:tr w:rsidR="0065409E" w:rsidTr="0065409E">
        <w:tc>
          <w:tcPr>
            <w:tcW w:w="3471" w:type="dxa"/>
          </w:tcPr>
          <w:p w:rsidR="0065409E" w:rsidRDefault="00941C1D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Leitor</w:t>
            </w:r>
          </w:p>
        </w:tc>
        <w:tc>
          <w:tcPr>
            <w:tcW w:w="2757" w:type="dxa"/>
          </w:tcPr>
          <w:p w:rsidR="0065409E" w:rsidRDefault="00281222" w:rsidP="00281222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08</w:t>
            </w:r>
            <w:r w:rsidR="00CC3B3F">
              <w:rPr>
                <w:iCs/>
                <w:color w:val="0000FF"/>
              </w:rPr>
              <w:t>-</w:t>
            </w:r>
            <w:r>
              <w:rPr>
                <w:iCs/>
                <w:color w:val="0000FF"/>
              </w:rPr>
              <w:t>dez</w:t>
            </w:r>
            <w:r w:rsidR="00CC3B3F">
              <w:rPr>
                <w:iCs/>
                <w:color w:val="0000FF"/>
              </w:rPr>
              <w:t>-14</w:t>
            </w:r>
          </w:p>
        </w:tc>
        <w:tc>
          <w:tcPr>
            <w:tcW w:w="3058" w:type="dxa"/>
          </w:tcPr>
          <w:p w:rsidR="0085518E" w:rsidRDefault="0085518E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requisitos contemplados</w:t>
            </w:r>
          </w:p>
        </w:tc>
      </w:tr>
      <w:tr w:rsidR="0065409E" w:rsidTr="0065409E">
        <w:tc>
          <w:tcPr>
            <w:tcW w:w="3471" w:type="dxa"/>
          </w:tcPr>
          <w:p w:rsidR="0065409E" w:rsidRDefault="0085518E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Base de dados</w:t>
            </w:r>
          </w:p>
        </w:tc>
        <w:tc>
          <w:tcPr>
            <w:tcW w:w="2757" w:type="dxa"/>
          </w:tcPr>
          <w:p w:rsidR="0065409E" w:rsidRDefault="00281222" w:rsidP="00281222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23</w:t>
            </w:r>
            <w:r w:rsidR="00CC3B3F">
              <w:rPr>
                <w:iCs/>
                <w:color w:val="0000FF"/>
              </w:rPr>
              <w:t>-</w:t>
            </w:r>
            <w:r>
              <w:rPr>
                <w:iCs/>
                <w:color w:val="0000FF"/>
              </w:rPr>
              <w:t>dez</w:t>
            </w:r>
            <w:r w:rsidR="00CC3B3F">
              <w:rPr>
                <w:iCs/>
                <w:color w:val="0000FF"/>
              </w:rPr>
              <w:t>-14</w:t>
            </w:r>
          </w:p>
        </w:tc>
        <w:tc>
          <w:tcPr>
            <w:tcW w:w="3058" w:type="dxa"/>
          </w:tcPr>
          <w:p w:rsidR="0065409E" w:rsidRDefault="0085518E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requisitos contemplados</w:t>
            </w:r>
          </w:p>
          <w:p w:rsidR="0085518E" w:rsidRDefault="0085518E" w:rsidP="0085518E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- </w:t>
            </w:r>
            <w:proofErr w:type="gramStart"/>
            <w:r>
              <w:rPr>
                <w:iCs/>
                <w:color w:val="0000FF"/>
              </w:rPr>
              <w:t>implementação</w:t>
            </w:r>
            <w:proofErr w:type="gramEnd"/>
            <w:r>
              <w:rPr>
                <w:iCs/>
                <w:color w:val="0000FF"/>
              </w:rPr>
              <w:t xml:space="preserve"> e disponibilidade nacional.</w:t>
            </w:r>
          </w:p>
        </w:tc>
      </w:tr>
      <w:tr w:rsidR="0065409E" w:rsidTr="0065409E">
        <w:tc>
          <w:tcPr>
            <w:tcW w:w="3471" w:type="dxa"/>
          </w:tcPr>
          <w:p w:rsidR="0065409E" w:rsidRDefault="00173D57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Marketing</w:t>
            </w:r>
          </w:p>
        </w:tc>
        <w:tc>
          <w:tcPr>
            <w:tcW w:w="2757" w:type="dxa"/>
          </w:tcPr>
          <w:p w:rsidR="0065409E" w:rsidRDefault="00281222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22</w:t>
            </w:r>
            <w:r w:rsidR="00CC3B3F">
              <w:rPr>
                <w:iCs/>
                <w:color w:val="0000FF"/>
              </w:rPr>
              <w:t>-jan-15</w:t>
            </w:r>
          </w:p>
        </w:tc>
        <w:tc>
          <w:tcPr>
            <w:tcW w:w="3058" w:type="dxa"/>
          </w:tcPr>
          <w:p w:rsidR="0085518E" w:rsidRDefault="0085518E" w:rsidP="0085518E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publicidade distinta para cada meio de comunicação.</w:t>
            </w:r>
          </w:p>
          <w:p w:rsidR="0065409E" w:rsidRDefault="0085518E" w:rsidP="00FA58BA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- </w:t>
            </w:r>
            <w:r w:rsidR="00FA58BA">
              <w:rPr>
                <w:iCs/>
                <w:color w:val="0000FF"/>
              </w:rPr>
              <w:t>todos os meios de comunicação contemplados</w:t>
            </w:r>
            <w:r>
              <w:rPr>
                <w:iCs/>
                <w:color w:val="0000FF"/>
              </w:rPr>
              <w:t xml:space="preserve"> </w:t>
            </w:r>
          </w:p>
        </w:tc>
      </w:tr>
      <w:tr w:rsidR="0065409E" w:rsidTr="0065409E">
        <w:tc>
          <w:tcPr>
            <w:tcW w:w="3471" w:type="dxa"/>
          </w:tcPr>
          <w:p w:rsidR="0065409E" w:rsidRDefault="00FA58BA">
            <w:pPr>
              <w:rPr>
                <w:i/>
                <w:color w:val="0000FF"/>
              </w:rPr>
            </w:pPr>
            <w:proofErr w:type="gramStart"/>
            <w:r>
              <w:rPr>
                <w:i/>
                <w:color w:val="0000FF"/>
              </w:rPr>
              <w:t>Implementação</w:t>
            </w:r>
            <w:proofErr w:type="gramEnd"/>
            <w:r>
              <w:rPr>
                <w:i/>
                <w:color w:val="0000FF"/>
              </w:rPr>
              <w:t xml:space="preserve"> Chip</w:t>
            </w:r>
          </w:p>
        </w:tc>
        <w:tc>
          <w:tcPr>
            <w:tcW w:w="2757" w:type="dxa"/>
          </w:tcPr>
          <w:p w:rsidR="0065409E" w:rsidRDefault="00CC3B3F" w:rsidP="00281222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19-</w:t>
            </w:r>
            <w:r w:rsidR="00281222">
              <w:rPr>
                <w:iCs/>
                <w:color w:val="0000FF"/>
              </w:rPr>
              <w:t>fev</w:t>
            </w:r>
            <w:r>
              <w:rPr>
                <w:iCs/>
                <w:color w:val="0000FF"/>
              </w:rPr>
              <w:t>-1</w:t>
            </w:r>
            <w:r w:rsidR="00281222">
              <w:rPr>
                <w:iCs/>
                <w:color w:val="0000FF"/>
              </w:rPr>
              <w:t>5</w:t>
            </w:r>
          </w:p>
        </w:tc>
        <w:tc>
          <w:tcPr>
            <w:tcW w:w="3058" w:type="dxa"/>
          </w:tcPr>
          <w:p w:rsidR="0065409E" w:rsidRDefault="00FA58BA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alocação de estrutura</w:t>
            </w:r>
          </w:p>
          <w:p w:rsidR="00FA58BA" w:rsidRDefault="00FA58BA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implantação no local</w:t>
            </w:r>
          </w:p>
        </w:tc>
      </w:tr>
      <w:tr w:rsidR="00FA58BA" w:rsidTr="0065409E">
        <w:tc>
          <w:tcPr>
            <w:tcW w:w="3471" w:type="dxa"/>
          </w:tcPr>
          <w:p w:rsidR="00FA58BA" w:rsidRDefault="00FA58BA">
            <w:pPr>
              <w:rPr>
                <w:i/>
                <w:color w:val="0000FF"/>
              </w:rPr>
            </w:pPr>
            <w:proofErr w:type="gramStart"/>
            <w:r>
              <w:rPr>
                <w:i/>
                <w:color w:val="0000FF"/>
              </w:rPr>
              <w:t>Implementação</w:t>
            </w:r>
            <w:proofErr w:type="gramEnd"/>
            <w:r>
              <w:rPr>
                <w:i/>
                <w:color w:val="0000FF"/>
              </w:rPr>
              <w:t xml:space="preserve"> da solução </w:t>
            </w:r>
          </w:p>
        </w:tc>
        <w:tc>
          <w:tcPr>
            <w:tcW w:w="2757" w:type="dxa"/>
          </w:tcPr>
          <w:p w:rsidR="00FA58BA" w:rsidRDefault="00281222" w:rsidP="00281222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05</w:t>
            </w:r>
            <w:r w:rsidR="00CC3B3F">
              <w:rPr>
                <w:iCs/>
                <w:color w:val="0000FF"/>
              </w:rPr>
              <w:t>-</w:t>
            </w:r>
            <w:r>
              <w:rPr>
                <w:iCs/>
                <w:color w:val="0000FF"/>
              </w:rPr>
              <w:t>mai</w:t>
            </w:r>
            <w:r w:rsidR="00CC3B3F">
              <w:rPr>
                <w:iCs/>
                <w:color w:val="0000FF"/>
              </w:rPr>
              <w:t>-15</w:t>
            </w:r>
          </w:p>
        </w:tc>
        <w:tc>
          <w:tcPr>
            <w:tcW w:w="3058" w:type="dxa"/>
          </w:tcPr>
          <w:p w:rsidR="00FA58BA" w:rsidRDefault="00FA58BA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Distribuição de chips e leitores</w:t>
            </w:r>
          </w:p>
          <w:p w:rsidR="00FA58BA" w:rsidRDefault="00FA58BA" w:rsidP="00FA58BA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Teste de funcionamento da integração.</w:t>
            </w:r>
          </w:p>
        </w:tc>
      </w:tr>
      <w:tr w:rsidR="00FA58BA" w:rsidTr="0065409E">
        <w:tc>
          <w:tcPr>
            <w:tcW w:w="3471" w:type="dxa"/>
          </w:tcPr>
          <w:p w:rsidR="00FA58BA" w:rsidRDefault="00FA58BA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Fechamento</w:t>
            </w:r>
          </w:p>
        </w:tc>
        <w:tc>
          <w:tcPr>
            <w:tcW w:w="2757" w:type="dxa"/>
          </w:tcPr>
          <w:p w:rsidR="00FA58BA" w:rsidRDefault="00281222" w:rsidP="00281222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25</w:t>
            </w:r>
            <w:r w:rsidR="00CC3B3F">
              <w:rPr>
                <w:iCs/>
                <w:color w:val="0000FF"/>
              </w:rPr>
              <w:t>-</w:t>
            </w:r>
            <w:r>
              <w:rPr>
                <w:iCs/>
                <w:color w:val="0000FF"/>
              </w:rPr>
              <w:t>mai</w:t>
            </w:r>
            <w:r w:rsidR="00CC3B3F">
              <w:rPr>
                <w:iCs/>
                <w:color w:val="0000FF"/>
              </w:rPr>
              <w:t>-15</w:t>
            </w:r>
          </w:p>
        </w:tc>
        <w:tc>
          <w:tcPr>
            <w:tcW w:w="3058" w:type="dxa"/>
          </w:tcPr>
          <w:p w:rsidR="00FA58BA" w:rsidRDefault="00FA58BA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Requisitos de todo o projeto contemplados</w:t>
            </w:r>
          </w:p>
          <w:p w:rsidR="00FA58BA" w:rsidRDefault="00FA58BA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homologação pelo cliente</w:t>
            </w:r>
          </w:p>
          <w:p w:rsidR="00FA58BA" w:rsidRDefault="00FA58BA">
            <w:pPr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criação de base de conhecimentos.</w:t>
            </w:r>
          </w:p>
        </w:tc>
      </w:tr>
    </w:tbl>
    <w:p w:rsidR="0065409E" w:rsidRDefault="0065409E">
      <w:pPr>
        <w:rPr>
          <w:iCs/>
          <w:color w:val="0000FF"/>
        </w:rPr>
      </w:pPr>
    </w:p>
    <w:p w:rsidR="00FA58BA" w:rsidRDefault="00FA58BA">
      <w:pPr>
        <w:rPr>
          <w:iCs/>
          <w:color w:val="0000FF"/>
        </w:rPr>
      </w:pPr>
    </w:p>
    <w:p w:rsidR="00013A3D" w:rsidRDefault="00013A3D"/>
    <w:p w:rsidR="0070662B" w:rsidRDefault="0070662B" w:rsidP="0070662B">
      <w:pPr>
        <w:pStyle w:val="Ttulo1"/>
      </w:pPr>
      <w:bookmarkStart w:id="14" w:name="_Toc310363831"/>
      <w:r>
        <w:t>Exclusões</w:t>
      </w:r>
      <w:bookmarkEnd w:id="14"/>
    </w:p>
    <w:p w:rsidR="00152930" w:rsidRDefault="00E36F70" w:rsidP="001E3872">
      <w:r>
        <w:t>-</w:t>
      </w:r>
      <w:r w:rsidR="00FA58BA">
        <w:t xml:space="preserve"> </w:t>
      </w:r>
      <w:r w:rsidR="004044A0">
        <w:t>Cadastro de âmbito internacional</w:t>
      </w:r>
      <w:r w:rsidR="00173D57">
        <w:t xml:space="preserve"> não caberá ao projeto.</w:t>
      </w:r>
    </w:p>
    <w:p w:rsidR="004044A0" w:rsidRDefault="004044A0" w:rsidP="001E3872">
      <w:r>
        <w:t>- Local de instalação de base por responsabilidade do cliente</w:t>
      </w:r>
      <w:r w:rsidR="00173D57">
        <w:t>.</w:t>
      </w:r>
    </w:p>
    <w:p w:rsidR="004044A0" w:rsidRPr="00C823F9" w:rsidRDefault="004044A0" w:rsidP="001E3872">
      <w:r>
        <w:t>- Níveis restritos de acesso</w:t>
      </w:r>
      <w:r w:rsidR="00173D57">
        <w:t xml:space="preserve"> determinado pelo cliente.</w:t>
      </w:r>
    </w:p>
    <w:p w:rsidR="0070662B" w:rsidRDefault="0070662B" w:rsidP="0070662B">
      <w:pPr>
        <w:pStyle w:val="Ttulo1"/>
      </w:pPr>
      <w:bookmarkStart w:id="15" w:name="_Toc310363832"/>
      <w:r>
        <w:t>Restrições</w:t>
      </w:r>
      <w:bookmarkEnd w:id="15"/>
    </w:p>
    <w:p w:rsidR="00FA58BA" w:rsidRDefault="00FA58BA" w:rsidP="00FA58BA">
      <w:r>
        <w:t>- Projeto não deve ultrapassar R$ 3,5Mi;</w:t>
      </w:r>
    </w:p>
    <w:p w:rsidR="00FA58BA" w:rsidRDefault="00FA58BA" w:rsidP="00FA58BA">
      <w:r>
        <w:t>- Base com disponibilidade nacional total;</w:t>
      </w:r>
    </w:p>
    <w:p w:rsidR="00FA58BA" w:rsidRDefault="00FA58BA" w:rsidP="00FA58BA">
      <w:r>
        <w:t>- Apenas pessoas autorizadas terão acesso a dados críticos do cidadão;</w:t>
      </w:r>
    </w:p>
    <w:p w:rsidR="008F36F4" w:rsidRPr="007D028E" w:rsidRDefault="00FA58BA" w:rsidP="00FA58BA">
      <w:r>
        <w:t>- Pessoal alocado deve estar sempre acima dos 95% do planejado, em caso de menos, contratar mais.</w:t>
      </w:r>
    </w:p>
    <w:p w:rsidR="00013A3D" w:rsidRDefault="00013A3D">
      <w:pPr>
        <w:pStyle w:val="Ttulo1"/>
      </w:pPr>
      <w:bookmarkStart w:id="16" w:name="_Toc310363833"/>
      <w:r>
        <w:lastRenderedPageBreak/>
        <w:t>Premissas</w:t>
      </w:r>
      <w:bookmarkEnd w:id="16"/>
    </w:p>
    <w:p w:rsidR="00FA58BA" w:rsidRDefault="00FA58BA" w:rsidP="00FA58BA">
      <w:r>
        <w:t>-</w:t>
      </w:r>
      <w:r w:rsidR="00173D57">
        <w:t xml:space="preserve"> </w:t>
      </w:r>
      <w:r>
        <w:t>Utilização de material antialérgico na criação do chip</w:t>
      </w:r>
      <w:r w:rsidR="00173D57">
        <w:t>.</w:t>
      </w:r>
    </w:p>
    <w:p w:rsidR="00FA58BA" w:rsidRDefault="00FA58BA" w:rsidP="00FA58BA">
      <w:r>
        <w:t>- Alta disponibilidade de materiais para construção do chip</w:t>
      </w:r>
      <w:r w:rsidR="00173D57">
        <w:t>.</w:t>
      </w:r>
    </w:p>
    <w:p w:rsidR="00FA58BA" w:rsidRDefault="00FA58BA" w:rsidP="00FA58BA">
      <w:r>
        <w:t xml:space="preserve">- </w:t>
      </w:r>
      <w:r w:rsidR="00173D57">
        <w:t xml:space="preserve">Marketing de adesão </w:t>
      </w:r>
      <w:r>
        <w:t xml:space="preserve">será </w:t>
      </w:r>
      <w:proofErr w:type="gramStart"/>
      <w:r>
        <w:t>realizada</w:t>
      </w:r>
      <w:proofErr w:type="gramEnd"/>
      <w:r>
        <w:t xml:space="preserve"> em todas as mídias de comunicação </w:t>
      </w:r>
      <w:r w:rsidR="00173D57">
        <w:t>pública.</w:t>
      </w:r>
    </w:p>
    <w:p w:rsidR="00B90B11" w:rsidRDefault="00FA58BA" w:rsidP="00FA58BA">
      <w:r>
        <w:t xml:space="preserve">- Locais disponíveis para </w:t>
      </w:r>
      <w:proofErr w:type="gramStart"/>
      <w:r>
        <w:t>implementação</w:t>
      </w:r>
      <w:proofErr w:type="gramEnd"/>
      <w:r>
        <w:t xml:space="preserve"> do chip</w:t>
      </w:r>
      <w:r w:rsidR="00173D57">
        <w:t xml:space="preserve"> e registro do cidadão na base.</w:t>
      </w:r>
    </w:p>
    <w:p w:rsidR="00173D57" w:rsidRDefault="00173D57" w:rsidP="00FA58BA">
      <w:r>
        <w:t>- Pagamento do projeto dentro do prazo estabelecido.</w:t>
      </w:r>
    </w:p>
    <w:sectPr w:rsidR="00173D57" w:rsidSect="0035596B">
      <w:headerReference w:type="even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356" w:rsidRDefault="00687356">
      <w:r>
        <w:separator/>
      </w:r>
    </w:p>
  </w:endnote>
  <w:endnote w:type="continuationSeparator" w:id="0">
    <w:p w:rsidR="00687356" w:rsidRDefault="006873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98" w:type="dxa"/>
      <w:tblBorders>
        <w:top w:val="single" w:sz="4" w:space="0" w:color="auto"/>
      </w:tblBorders>
      <w:tblLayout w:type="fixed"/>
      <w:tblLook w:val="0000"/>
    </w:tblPr>
    <w:tblGrid>
      <w:gridCol w:w="3794"/>
      <w:gridCol w:w="1894"/>
      <w:gridCol w:w="3510"/>
    </w:tblGrid>
    <w:tr w:rsidR="00013A3D">
      <w:trPr>
        <w:cantSplit/>
        <w:trHeight w:val="367"/>
      </w:trPr>
      <w:tc>
        <w:tcPr>
          <w:tcW w:w="3794" w:type="dxa"/>
        </w:tcPr>
        <w:p w:rsidR="00013A3D" w:rsidRDefault="00013A3D" w:rsidP="0070662B">
          <w:pPr>
            <w:pStyle w:val="Rodap"/>
            <w:rPr>
              <w:sz w:val="18"/>
            </w:rPr>
          </w:pPr>
          <w:r>
            <w:rPr>
              <w:sz w:val="18"/>
            </w:rPr>
            <w:t xml:space="preserve">Declaração de Escopo do </w:t>
          </w:r>
          <w:r w:rsidR="0070662B">
            <w:rPr>
              <w:sz w:val="18"/>
            </w:rPr>
            <w:t>Trabalho</w:t>
          </w:r>
        </w:p>
      </w:tc>
      <w:tc>
        <w:tcPr>
          <w:tcW w:w="1894" w:type="dxa"/>
        </w:tcPr>
        <w:p w:rsidR="00013A3D" w:rsidRDefault="00013A3D">
          <w:pPr>
            <w:pStyle w:val="Rodap"/>
            <w:jc w:val="center"/>
            <w:rPr>
              <w:sz w:val="18"/>
            </w:rPr>
          </w:pPr>
        </w:p>
      </w:tc>
      <w:tc>
        <w:tcPr>
          <w:tcW w:w="3510" w:type="dxa"/>
        </w:tcPr>
        <w:p w:rsidR="00013A3D" w:rsidRDefault="00013A3D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 w:rsidR="00F31B23"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PAGE </w:instrText>
          </w:r>
          <w:r w:rsidR="00F31B23">
            <w:rPr>
              <w:rStyle w:val="Nmerodepgina"/>
              <w:sz w:val="18"/>
            </w:rPr>
            <w:fldChar w:fldCharType="separate"/>
          </w:r>
          <w:r w:rsidR="00353E71">
            <w:rPr>
              <w:rStyle w:val="Nmerodepgina"/>
              <w:noProof/>
              <w:sz w:val="18"/>
            </w:rPr>
            <w:t>3</w:t>
          </w:r>
          <w:r w:rsidR="00F31B23">
            <w:rPr>
              <w:rStyle w:val="Nmerodepgina"/>
              <w:sz w:val="18"/>
            </w:rPr>
            <w:fldChar w:fldCharType="end"/>
          </w:r>
          <w:r>
            <w:rPr>
              <w:rStyle w:val="Nmerodepgina"/>
              <w:sz w:val="18"/>
            </w:rPr>
            <w:t>/</w:t>
          </w:r>
          <w:r w:rsidR="00F31B23"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NUMPAGES </w:instrText>
          </w:r>
          <w:r w:rsidR="00F31B23">
            <w:rPr>
              <w:rStyle w:val="Nmerodepgina"/>
              <w:sz w:val="18"/>
            </w:rPr>
            <w:fldChar w:fldCharType="separate"/>
          </w:r>
          <w:r w:rsidR="00353E71">
            <w:rPr>
              <w:rStyle w:val="Nmerodepgina"/>
              <w:noProof/>
              <w:sz w:val="18"/>
            </w:rPr>
            <w:t>6</w:t>
          </w:r>
          <w:r w:rsidR="00F31B23">
            <w:rPr>
              <w:rStyle w:val="Nmerodepgina"/>
              <w:sz w:val="18"/>
            </w:rPr>
            <w:fldChar w:fldCharType="end"/>
          </w:r>
          <w:r>
            <w:rPr>
              <w:sz w:val="18"/>
            </w:rPr>
            <w:t xml:space="preserve"> </w:t>
          </w:r>
        </w:p>
        <w:p w:rsidR="00013A3D" w:rsidRDefault="00013A3D">
          <w:pPr>
            <w:pStyle w:val="Rodap"/>
            <w:jc w:val="right"/>
            <w:rPr>
              <w:sz w:val="18"/>
            </w:rPr>
          </w:pPr>
        </w:p>
      </w:tc>
    </w:tr>
  </w:tbl>
  <w:p w:rsidR="00013A3D" w:rsidRDefault="00013A3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356" w:rsidRDefault="00687356">
      <w:r>
        <w:separator/>
      </w:r>
    </w:p>
  </w:footnote>
  <w:footnote w:type="continuationSeparator" w:id="0">
    <w:p w:rsidR="00687356" w:rsidRDefault="006873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A3D" w:rsidRDefault="0070662B" w:rsidP="0070662B">
    <w:pPr>
      <w:spacing w:before="0" w:after="0"/>
      <w:jc w:val="center"/>
    </w:pPr>
    <w:r>
      <w:rPr>
        <w:noProof/>
      </w:rPr>
      <w:drawing>
        <wp:inline distT="0" distB="0" distL="0" distR="0">
          <wp:extent cx="1333500" cy="552450"/>
          <wp:effectExtent l="19050" t="0" r="0" b="0"/>
          <wp:docPr id="2" name="Imagem 1" descr="H:\NovaRoma\Introdução à Informática\Logo_Nova_Ro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H:\NovaRoma\Introdução à Informática\Logo_Nova_Rom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13A3D" w:rsidRDefault="00013A3D">
    <w:pPr>
      <w:pStyle w:val="Cabealho"/>
      <w:spacing w:before="0" w:after="0"/>
    </w:pPr>
  </w:p>
  <w:p w:rsidR="00013A3D" w:rsidRDefault="00013A3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A3D" w:rsidRDefault="00013A3D">
    <w:pPr>
      <w:pStyle w:val="Cabealho"/>
      <w:spacing w:after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A3D" w:rsidRDefault="00013A3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099048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E940584"/>
    <w:multiLevelType w:val="hybridMultilevel"/>
    <w:tmpl w:val="816226DC"/>
    <w:lvl w:ilvl="0" w:tplc="6B88BF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B8D7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B48A9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66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F458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98F9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174D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A075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586BE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D369AB"/>
    <w:multiLevelType w:val="hybridMultilevel"/>
    <w:tmpl w:val="2ED867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9727F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17B8121A"/>
    <w:multiLevelType w:val="multilevel"/>
    <w:tmpl w:val="D4B0F5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1DAF7DF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1FC863FA"/>
    <w:multiLevelType w:val="hybridMultilevel"/>
    <w:tmpl w:val="591C0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9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21">
    <w:nsid w:val="3E37729D"/>
    <w:multiLevelType w:val="hybridMultilevel"/>
    <w:tmpl w:val="83443A58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0855E4"/>
    <w:multiLevelType w:val="hybridMultilevel"/>
    <w:tmpl w:val="AB2E84A6"/>
    <w:lvl w:ilvl="0" w:tplc="8F6464EE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7AFC73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EC5B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F81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0E4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286D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143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F8C8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0421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87B52AB"/>
    <w:multiLevelType w:val="hybridMultilevel"/>
    <w:tmpl w:val="FF3436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1045B9D"/>
    <w:multiLevelType w:val="hybridMultilevel"/>
    <w:tmpl w:val="CB54D5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43B18F2"/>
    <w:multiLevelType w:val="hybridMultilevel"/>
    <w:tmpl w:val="784EEE5C"/>
    <w:lvl w:ilvl="0" w:tplc="0416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9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52C301D"/>
    <w:multiLevelType w:val="hybridMultilevel"/>
    <w:tmpl w:val="282477BA"/>
    <w:lvl w:ilvl="0" w:tplc="C7245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A4279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FA79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B36AA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7E45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D68B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9E10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9809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FAE9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7A3481B"/>
    <w:multiLevelType w:val="hybridMultilevel"/>
    <w:tmpl w:val="06FE9328"/>
    <w:lvl w:ilvl="0" w:tplc="909883D4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EBB0648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C3B8E86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B86B96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ADCCEE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9EE816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EA0505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E85CC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86A39A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5FD066F9"/>
    <w:multiLevelType w:val="hybridMultilevel"/>
    <w:tmpl w:val="41B6407A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C2B72A2"/>
    <w:multiLevelType w:val="hybridMultilevel"/>
    <w:tmpl w:val="1AE06B3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F8B7112"/>
    <w:multiLevelType w:val="hybridMultilevel"/>
    <w:tmpl w:val="0322A9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417680D"/>
    <w:multiLevelType w:val="hybridMultilevel"/>
    <w:tmpl w:val="FDD448E4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D6909E8"/>
    <w:multiLevelType w:val="multilevel"/>
    <w:tmpl w:val="523E8C2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  <w:color w:val="auto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8"/>
  </w:num>
  <w:num w:numId="2">
    <w:abstractNumId w:val="25"/>
  </w:num>
  <w:num w:numId="3">
    <w:abstractNumId w:val="11"/>
  </w:num>
  <w:num w:numId="4">
    <w:abstractNumId w:val="9"/>
  </w:num>
  <w:num w:numId="5">
    <w:abstractNumId w:val="34"/>
  </w:num>
  <w:num w:numId="6">
    <w:abstractNumId w:val="1"/>
  </w:num>
  <w:num w:numId="7">
    <w:abstractNumId w:val="23"/>
  </w:num>
  <w:num w:numId="8">
    <w:abstractNumId w:val="5"/>
  </w:num>
  <w:num w:numId="9">
    <w:abstractNumId w:val="39"/>
  </w:num>
  <w:num w:numId="10">
    <w:abstractNumId w:val="15"/>
  </w:num>
  <w:num w:numId="11">
    <w:abstractNumId w:val="29"/>
  </w:num>
  <w:num w:numId="12">
    <w:abstractNumId w:val="35"/>
  </w:num>
  <w:num w:numId="13">
    <w:abstractNumId w:val="0"/>
  </w:num>
  <w:num w:numId="14">
    <w:abstractNumId w:val="14"/>
  </w:num>
  <w:num w:numId="15">
    <w:abstractNumId w:val="27"/>
  </w:num>
  <w:num w:numId="16">
    <w:abstractNumId w:val="3"/>
  </w:num>
  <w:num w:numId="17">
    <w:abstractNumId w:val="2"/>
  </w:num>
  <w:num w:numId="18">
    <w:abstractNumId w:val="4"/>
  </w:num>
  <w:num w:numId="19">
    <w:abstractNumId w:val="17"/>
  </w:num>
  <w:num w:numId="20">
    <w:abstractNumId w:val="20"/>
  </w:num>
  <w:num w:numId="21">
    <w:abstractNumId w:val="19"/>
  </w:num>
  <w:num w:numId="22">
    <w:abstractNumId w:val="20"/>
  </w:num>
  <w:num w:numId="23">
    <w:abstractNumId w:val="20"/>
  </w:num>
  <w:num w:numId="24">
    <w:abstractNumId w:val="12"/>
  </w:num>
  <w:num w:numId="25">
    <w:abstractNumId w:val="33"/>
  </w:num>
  <w:num w:numId="26">
    <w:abstractNumId w:val="30"/>
  </w:num>
  <w:num w:numId="27">
    <w:abstractNumId w:val="22"/>
  </w:num>
  <w:num w:numId="28">
    <w:abstractNumId w:val="6"/>
  </w:num>
  <w:num w:numId="29">
    <w:abstractNumId w:val="40"/>
  </w:num>
  <w:num w:numId="30">
    <w:abstractNumId w:val="31"/>
  </w:num>
  <w:num w:numId="31">
    <w:abstractNumId w:val="40"/>
  </w:num>
  <w:num w:numId="32">
    <w:abstractNumId w:val="10"/>
  </w:num>
  <w:num w:numId="33">
    <w:abstractNumId w:val="13"/>
  </w:num>
  <w:num w:numId="34">
    <w:abstractNumId w:val="8"/>
  </w:num>
  <w:num w:numId="35">
    <w:abstractNumId w:val="28"/>
  </w:num>
  <w:num w:numId="36">
    <w:abstractNumId w:val="38"/>
  </w:num>
  <w:num w:numId="37">
    <w:abstractNumId w:val="21"/>
  </w:num>
  <w:num w:numId="38">
    <w:abstractNumId w:val="32"/>
  </w:num>
  <w:num w:numId="39">
    <w:abstractNumId w:val="36"/>
  </w:num>
  <w:num w:numId="40">
    <w:abstractNumId w:val="7"/>
  </w:num>
  <w:num w:numId="41">
    <w:abstractNumId w:val="37"/>
  </w:num>
  <w:num w:numId="42">
    <w:abstractNumId w:val="24"/>
  </w:num>
  <w:num w:numId="43">
    <w:abstractNumId w:val="40"/>
  </w:num>
  <w:num w:numId="44">
    <w:abstractNumId w:val="40"/>
  </w:num>
  <w:num w:numId="45">
    <w:abstractNumId w:val="26"/>
  </w:num>
  <w:num w:numId="4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35596B"/>
    <w:rsid w:val="00013A3D"/>
    <w:rsid w:val="000720C6"/>
    <w:rsid w:val="000E5CD2"/>
    <w:rsid w:val="00152930"/>
    <w:rsid w:val="00173D57"/>
    <w:rsid w:val="001E3872"/>
    <w:rsid w:val="0026096A"/>
    <w:rsid w:val="00281222"/>
    <w:rsid w:val="003364DA"/>
    <w:rsid w:val="00353E71"/>
    <w:rsid w:val="0035596B"/>
    <w:rsid w:val="003B497B"/>
    <w:rsid w:val="004044A0"/>
    <w:rsid w:val="00470B3D"/>
    <w:rsid w:val="004B101D"/>
    <w:rsid w:val="004D630F"/>
    <w:rsid w:val="004E2366"/>
    <w:rsid w:val="004F599B"/>
    <w:rsid w:val="00514765"/>
    <w:rsid w:val="0056665E"/>
    <w:rsid w:val="00573EA8"/>
    <w:rsid w:val="005E7EF2"/>
    <w:rsid w:val="0065409E"/>
    <w:rsid w:val="00687356"/>
    <w:rsid w:val="0070662B"/>
    <w:rsid w:val="00765C45"/>
    <w:rsid w:val="007D028E"/>
    <w:rsid w:val="007E7308"/>
    <w:rsid w:val="00852E67"/>
    <w:rsid w:val="0085518E"/>
    <w:rsid w:val="008F36F4"/>
    <w:rsid w:val="00941C1D"/>
    <w:rsid w:val="00984255"/>
    <w:rsid w:val="00985C95"/>
    <w:rsid w:val="009B70DB"/>
    <w:rsid w:val="009C0655"/>
    <w:rsid w:val="009C52E2"/>
    <w:rsid w:val="009D0413"/>
    <w:rsid w:val="00A57CC0"/>
    <w:rsid w:val="00B90B11"/>
    <w:rsid w:val="00B95893"/>
    <w:rsid w:val="00BF75FA"/>
    <w:rsid w:val="00C823F9"/>
    <w:rsid w:val="00CC3B3F"/>
    <w:rsid w:val="00E03585"/>
    <w:rsid w:val="00E11D7E"/>
    <w:rsid w:val="00E36F70"/>
    <w:rsid w:val="00E836F5"/>
    <w:rsid w:val="00F31B23"/>
    <w:rsid w:val="00F56F37"/>
    <w:rsid w:val="00FA58BA"/>
    <w:rsid w:val="00FF4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96B"/>
    <w:pPr>
      <w:spacing w:before="60" w:after="60"/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qFormat/>
    <w:rsid w:val="0035596B"/>
    <w:pPr>
      <w:keepNext/>
      <w:numPr>
        <w:numId w:val="29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rsid w:val="0035596B"/>
    <w:pPr>
      <w:keepNext/>
      <w:numPr>
        <w:ilvl w:val="1"/>
        <w:numId w:val="29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rsid w:val="0035596B"/>
    <w:pPr>
      <w:keepNext/>
      <w:numPr>
        <w:ilvl w:val="2"/>
        <w:numId w:val="29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rsid w:val="0035596B"/>
    <w:pPr>
      <w:keepNext/>
      <w:numPr>
        <w:ilvl w:val="3"/>
        <w:numId w:val="29"/>
      </w:numPr>
      <w:spacing w:before="24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35596B"/>
    <w:pPr>
      <w:numPr>
        <w:ilvl w:val="4"/>
        <w:numId w:val="29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35596B"/>
    <w:pPr>
      <w:numPr>
        <w:ilvl w:val="5"/>
        <w:numId w:val="29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rsid w:val="0035596B"/>
    <w:pPr>
      <w:numPr>
        <w:ilvl w:val="6"/>
        <w:numId w:val="29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rsid w:val="0035596B"/>
    <w:pPr>
      <w:numPr>
        <w:ilvl w:val="7"/>
        <w:numId w:val="29"/>
      </w:numPr>
      <w:spacing w:before="240"/>
      <w:outlineLvl w:val="7"/>
    </w:pPr>
    <w:rPr>
      <w:rFonts w:ascii="Arial" w:hAnsi="Arial"/>
    </w:rPr>
  </w:style>
  <w:style w:type="paragraph" w:styleId="Ttulo9">
    <w:name w:val="heading 9"/>
    <w:basedOn w:val="Normal"/>
    <w:next w:val="Normal"/>
    <w:qFormat/>
    <w:rsid w:val="0035596B"/>
    <w:pPr>
      <w:numPr>
        <w:ilvl w:val="8"/>
        <w:numId w:val="29"/>
      </w:numPr>
      <w:spacing w:before="240"/>
      <w:outlineLvl w:val="8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35596B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rsid w:val="0035596B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35596B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semiHidden/>
    <w:rsid w:val="0035596B"/>
    <w:pPr>
      <w:tabs>
        <w:tab w:val="center" w:pos="4153"/>
        <w:tab w:val="right" w:pos="8306"/>
      </w:tabs>
    </w:pPr>
    <w:rPr>
      <w:rFonts w:ascii="Arial" w:hAnsi="Arial"/>
    </w:rPr>
  </w:style>
  <w:style w:type="paragraph" w:styleId="Numerada">
    <w:name w:val="List Number"/>
    <w:basedOn w:val="Normal"/>
    <w:semiHidden/>
    <w:rsid w:val="0035596B"/>
    <w:pPr>
      <w:numPr>
        <w:numId w:val="6"/>
      </w:numPr>
    </w:pPr>
  </w:style>
  <w:style w:type="paragraph" w:styleId="Commarcadores">
    <w:name w:val="List Bullet"/>
    <w:basedOn w:val="Normal"/>
    <w:autoRedefine/>
    <w:semiHidden/>
    <w:rsid w:val="0035596B"/>
    <w:pPr>
      <w:numPr>
        <w:numId w:val="17"/>
      </w:numPr>
    </w:pPr>
    <w:rPr>
      <w:bCs/>
    </w:rPr>
  </w:style>
  <w:style w:type="paragraph" w:styleId="Rodap">
    <w:name w:val="footer"/>
    <w:basedOn w:val="Normal"/>
    <w:semiHidden/>
    <w:rsid w:val="0035596B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35596B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35596B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  <w:rsid w:val="0035596B"/>
  </w:style>
  <w:style w:type="paragraph" w:customStyle="1" w:styleId="sistema">
    <w:name w:val="sistema"/>
    <w:basedOn w:val="Normal"/>
    <w:rsid w:val="0035596B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rsid w:val="0035596B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b/>
      <w:caps/>
      <w:noProof/>
    </w:rPr>
  </w:style>
  <w:style w:type="paragraph" w:styleId="Sumrio2">
    <w:name w:val="toc 2"/>
    <w:basedOn w:val="Normal"/>
    <w:next w:val="Normal"/>
    <w:autoRedefine/>
    <w:uiPriority w:val="39"/>
    <w:rsid w:val="0035596B"/>
    <w:pPr>
      <w:spacing w:before="0" w:after="0"/>
      <w:ind w:left="240"/>
      <w:jc w:val="left"/>
    </w:pPr>
    <w:rPr>
      <w:smallCaps/>
    </w:rPr>
  </w:style>
  <w:style w:type="paragraph" w:styleId="Sumrio3">
    <w:name w:val="toc 3"/>
    <w:basedOn w:val="Normal"/>
    <w:next w:val="Normal"/>
    <w:autoRedefine/>
    <w:semiHidden/>
    <w:rsid w:val="0035596B"/>
    <w:pPr>
      <w:spacing w:before="0" w:after="0"/>
      <w:ind w:left="48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rsid w:val="0035596B"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rsid w:val="0035596B"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rsid w:val="0035596B"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rsid w:val="0035596B"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rsid w:val="0035596B"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rsid w:val="0035596B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sid w:val="0035596B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35596B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35596B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next w:val="Normal"/>
    <w:semiHidden/>
    <w:rsid w:val="0035596B"/>
    <w:rPr>
      <w:i/>
      <w:color w:val="0000FF"/>
    </w:rPr>
  </w:style>
  <w:style w:type="paragraph" w:styleId="Corpodetexto2">
    <w:name w:val="Body Text 2"/>
    <w:basedOn w:val="Normal"/>
    <w:semiHidden/>
    <w:rsid w:val="0035596B"/>
    <w:rPr>
      <w:i/>
    </w:rPr>
  </w:style>
  <w:style w:type="paragraph" w:styleId="Corpodetexto3">
    <w:name w:val="Body Text 3"/>
    <w:basedOn w:val="Normal"/>
    <w:semiHidden/>
    <w:rsid w:val="0035596B"/>
    <w:rPr>
      <w:color w:val="0000FF"/>
    </w:rPr>
  </w:style>
  <w:style w:type="paragraph" w:customStyle="1" w:styleId="TituloApresentacao">
    <w:name w:val="TituloApresentacao"/>
    <w:basedOn w:val="Normal"/>
    <w:rsid w:val="0035596B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tulo"/>
    <w:rsid w:val="0035596B"/>
    <w:pPr>
      <w:jc w:val="right"/>
    </w:pPr>
  </w:style>
  <w:style w:type="paragraph" w:styleId="Subttulo">
    <w:name w:val="Subtitle"/>
    <w:basedOn w:val="Normal"/>
    <w:qFormat/>
    <w:rsid w:val="0035596B"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Ttulo1"/>
    <w:next w:val="Normal"/>
    <w:rsid w:val="0035596B"/>
    <w:pPr>
      <w:numPr>
        <w:numId w:val="27"/>
      </w:numPr>
    </w:pPr>
  </w:style>
  <w:style w:type="paragraph" w:customStyle="1" w:styleId="Tabletext">
    <w:name w:val="Tabletext"/>
    <w:basedOn w:val="Normal"/>
    <w:rsid w:val="0035596B"/>
    <w:pPr>
      <w:keepLines/>
      <w:widowControl w:val="0"/>
      <w:spacing w:line="240" w:lineRule="atLeast"/>
      <w:ind w:left="284"/>
      <w:jc w:val="left"/>
    </w:pPr>
    <w:rPr>
      <w:rFonts w:ascii="Arial" w:hAnsi="Arial"/>
      <w:lang w:val="en-US"/>
    </w:rPr>
  </w:style>
  <w:style w:type="character" w:styleId="Hyperlink">
    <w:name w:val="Hyperlink"/>
    <w:basedOn w:val="Fontepargpadro"/>
    <w:uiPriority w:val="99"/>
    <w:rsid w:val="0035596B"/>
    <w:rPr>
      <w:color w:val="0000FF"/>
      <w:u w:val="single"/>
    </w:rPr>
  </w:style>
  <w:style w:type="paragraph" w:customStyle="1" w:styleId="tituloApendice2">
    <w:name w:val="tituloApendice 2"/>
    <w:basedOn w:val="Ttulo2"/>
    <w:next w:val="Normal"/>
    <w:rsid w:val="0035596B"/>
    <w:pPr>
      <w:numPr>
        <w:ilvl w:val="0"/>
        <w:numId w:val="22"/>
      </w:numPr>
    </w:pPr>
    <w:rPr>
      <w:sz w:val="24"/>
    </w:rPr>
  </w:style>
  <w:style w:type="paragraph" w:styleId="Ttulo">
    <w:name w:val="Title"/>
    <w:basedOn w:val="Normal"/>
    <w:qFormat/>
    <w:rsid w:val="0035596B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Refdecomentrio">
    <w:name w:val="annotation reference"/>
    <w:basedOn w:val="Fontepargpadro"/>
    <w:semiHidden/>
    <w:rsid w:val="0035596B"/>
    <w:rPr>
      <w:sz w:val="16"/>
      <w:szCs w:val="16"/>
    </w:rPr>
  </w:style>
  <w:style w:type="paragraph" w:styleId="Textodecomentrio">
    <w:name w:val="annotation text"/>
    <w:basedOn w:val="Normal"/>
    <w:semiHidden/>
    <w:rsid w:val="0035596B"/>
  </w:style>
  <w:style w:type="paragraph" w:customStyle="1" w:styleId="TitleCover">
    <w:name w:val="Title Cover"/>
    <w:basedOn w:val="Normal"/>
    <w:next w:val="Normal"/>
    <w:rsid w:val="0035596B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styleId="Recuodecorpodetexto2">
    <w:name w:val="Body Text Indent 2"/>
    <w:basedOn w:val="Normal"/>
    <w:semiHidden/>
    <w:rsid w:val="0035596B"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instrucaodepreenchimento">
    <w:name w:val="instrucao de preenchimento"/>
    <w:basedOn w:val="Normal"/>
    <w:next w:val="Normal"/>
    <w:rsid w:val="0035596B"/>
    <w:rPr>
      <w:i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89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89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540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11D7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E11D7E"/>
    <w:rPr>
      <w:rFonts w:ascii="Arial" w:hAnsi="Arial"/>
      <w:b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8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ti\PMBOK\Pratica_Escopo\Escopo%20do%20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369</TotalTime>
  <Pages>1</Pages>
  <Words>699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Declaracao de Escopo do Trabalho</vt:lpstr>
    </vt:vector>
  </TitlesOfParts>
  <Company>HP</Company>
  <LinksUpToDate>false</LinksUpToDate>
  <CharactersWithSpaces>4470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_Toc230155254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_Toc230155253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_Toc230155252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_Toc230155251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_Toc230155250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_Toc230155249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_Toc230155248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_Toc230155247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_Toc230155246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_Toc230155245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_Toc230155244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_Toc230155243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_Toc230155242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_Toc230155241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Declaracao de Escopo do Trabalho</dc:title>
  <dc:subject/>
  <dc:creator/>
  <cp:keywords/>
  <cp:lastModifiedBy>Mônica</cp:lastModifiedBy>
  <cp:revision>27</cp:revision>
  <cp:lastPrinted>2005-11-07T16:11:00Z</cp:lastPrinted>
  <dcterms:created xsi:type="dcterms:W3CDTF">2011-11-08T23:19:00Z</dcterms:created>
  <dcterms:modified xsi:type="dcterms:W3CDTF">2014-11-22T13:46:00Z</dcterms:modified>
</cp:coreProperties>
</file>